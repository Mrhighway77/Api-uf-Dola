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Alex Baeza 17316832-2</w:t>
            </w:r>
          </w:p>
          <w:p w:rsidR="00000000" w:rsidDel="00000000" w:rsidP="00000000" w:rsidRDefault="00000000" w:rsidRPr="00000000" w14:paraId="0000000E">
            <w:pPr>
              <w:rPr>
                <w:b w:val="1"/>
              </w:rPr>
            </w:pPr>
            <w:r w:rsidDel="00000000" w:rsidR="00000000" w:rsidRPr="00000000">
              <w:rPr>
                <w:b w:val="1"/>
                <w:rtl w:val="0"/>
              </w:rPr>
              <w:t xml:space="preserve">Marco Puga 18697880-3</w:t>
            </w:r>
          </w:p>
          <w:p w:rsidR="00000000" w:rsidDel="00000000" w:rsidP="00000000" w:rsidRDefault="00000000" w:rsidRPr="00000000" w14:paraId="0000000F">
            <w:pPr>
              <w:rPr>
                <w:b w:val="1"/>
              </w:rPr>
            </w:pPr>
            <w:r w:rsidDel="00000000" w:rsidR="00000000" w:rsidRPr="00000000">
              <w:rPr>
                <w:b w:val="1"/>
                <w:rtl w:val="0"/>
              </w:rPr>
              <w:t xml:space="preserve">Constanza Vilaza 18546253-6</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Joaquín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sz w:val="20"/>
                <w:szCs w:val="20"/>
                <w:rtl w:val="0"/>
              </w:rPr>
              <w:t xml:space="preserve">Proyecto inmobiliario con inteligencia artificial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i w:val="1"/>
                <w:sz w:val="20"/>
                <w:szCs w:val="20"/>
                <w:rtl w:val="0"/>
              </w:rPr>
              <w:t xml:space="preserve">Base de datos, programación web, calidad de software, minería de datos, machine learning.</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i w:val="1"/>
                <w:sz w:val="20"/>
                <w:szCs w:val="20"/>
              </w:rPr>
            </w:pPr>
            <w:r w:rsidDel="00000000" w:rsidR="00000000" w:rsidRPr="00000000">
              <w:rPr>
                <w:rFonts w:ascii="Calibri" w:cs="Calibri" w:eastAsia="Calibri" w:hAnsi="Calibri"/>
                <w:i w:val="1"/>
                <w:sz w:val="20"/>
                <w:szCs w:val="20"/>
                <w:rtl w:val="0"/>
              </w:rPr>
              <w:t xml:space="preserve">Utilizaremos una base de datos PostgreSQL, junto a una plataforma web, conectada a una API para relacionarla con el modelo predictivo.</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inmobiliario se enfoca en abordar la problemática de la disminución de la demanda de compra de tipos de viviendas (casas y departamentos) en la Región Metropolitana y el aumento en el mercado de arriendo de este tipo de vivienda. Para poder enfrentar esta situación, se hace necesario contar con una presencia digital adecuada, lo que implica la creación de programas informáticos que permitan agilizar y optimizar diferentes tareas en un solo sitio. Es en esto donde nuestro proyecto adquiere una gran relevancia, ya que se enfoca en el desarrollo de un sitio web que permita mejorar la visibilidad del negocio, fomentar alianzas estratégicas y aumentar las oportunidades de negocio. De esta manera, se busca atender a una necesidad del mercado y lograr mantenerse dentro de la competencia en el sector inmobiliario. Este proyecto no sólo busca impactar a los potenciales clientes del negocio, sino también al grupo etario que está optando por el arriendo de viviendas en la Región Metropolitana. El grupo etario al cual está enfocado corresponde a jóvenes profesionales de entre 25 a 35 años que quieran residir en la Región Metropolitana, principalmente en las comunas que abarcan el sector oriente (Providencia , Las Condes, La Reina, Ñuñoa, Vitacura y Lo Barnechea) además de contar con un Rut válido para realizar la compra. En resumen, el proyecto busca satisfacer las necesidades de un amplio espectro de usuarios, incluyendo potenciales clientes y profesionales del sector inmobiliario.</w:t>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2F">
            <w:pPr>
              <w:jc w:val="both"/>
              <w:rPr>
                <w:i w:val="1"/>
                <w:sz w:val="20"/>
                <w:szCs w:val="20"/>
              </w:rPr>
            </w:pPr>
            <w:r w:rsidDel="00000000" w:rsidR="00000000" w:rsidRPr="00000000">
              <w:rPr>
                <w:i w:val="1"/>
                <w:sz w:val="20"/>
                <w:szCs w:val="20"/>
                <w:highlight w:val="white"/>
                <w:rtl w:val="0"/>
              </w:rPr>
              <w:t xml:space="preserve">Para lograr nuestro objetivo de abordar el aumento en el mercado, nuestro proyecto inmobiliario se enfocará en un modelo de negocios que permita ofrecer una oferta de compra de departamentos adaptada a las necesidades y requerimientos del grupo etario. Para lograr esto, se implementarán acciones que incluirán la identificación de las necesidades y requerimientos del grupo etario mencionado, la implementación de un sistema de compra y pago en línea que facilite el proceso para los clientes, la promoción del proyecto en línea en la región para aumentar su visibilidad y conocimiento.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3">
            <w:pPr>
              <w:spacing w:after="240" w:before="240" w:lineRule="auto"/>
              <w:jc w:val="both"/>
              <w:rPr>
                <w:i w:val="1"/>
                <w:sz w:val="20"/>
                <w:szCs w:val="20"/>
              </w:rPr>
            </w:pPr>
            <w:r w:rsidDel="00000000" w:rsidR="00000000" w:rsidRPr="00000000">
              <w:rPr>
                <w:i w:val="1"/>
                <w:sz w:val="20"/>
                <w:szCs w:val="20"/>
                <w:rtl w:val="0"/>
              </w:rPr>
              <w:t xml:space="preserve">Se relaciona directamente con el perfil de egreso de la carrera de Ingeniería en Informática, ya que, involucra el desarrollo de una aplicación web utilizando el framework Python Django, el motor de base de datos PostgreSQL, la gestión en sí del proyecto y el uso de un modelo predictivo.</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El proyecto se enfoca en las competencias y certificados que aprobamos en lo que llevamos de la carrera, correspondiente a Programación de Software, Análisis y Planificación de Requerimientos Informáticos y Desarrollo de Modelos de Datos, Calidad de Software, ya que para llevar a cabo el proyecto se requiere de la implementación de un sistema para la identificación de propiedades disponibles para el alojamiento, la promoción del proyecto tanto en línea como en la zona local, entre otras tareas que implican el análisis y planificación de requerimientos informáticos utilizando las herramientas necesarias para llevar la gestión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Nuestro enfoque profesional se centra en el desarrollo de software y la minería de datos, donde podemos aplicar nuestras habilidades y experiencia en la creación de una plataforma digital para el proyecto inmobiliario.</w:t>
            </w:r>
          </w:p>
          <w:p w:rsidR="00000000" w:rsidDel="00000000" w:rsidP="00000000" w:rsidRDefault="00000000" w:rsidRPr="00000000" w14:paraId="00000039">
            <w:pPr>
              <w:spacing w:after="240" w:before="240" w:lineRule="auto"/>
              <w:jc w:val="both"/>
              <w:rPr>
                <w:i w:val="1"/>
                <w:sz w:val="20"/>
                <w:szCs w:val="20"/>
              </w:rPr>
            </w:pPr>
            <w:r w:rsidDel="00000000" w:rsidR="00000000" w:rsidRPr="00000000">
              <w:rPr>
                <w:i w:val="1"/>
                <w:sz w:val="20"/>
                <w:szCs w:val="20"/>
                <w:rtl w:val="0"/>
              </w:rPr>
              <w:t xml:space="preserve"> El desarrollo de una plataforma web para el proyecto inmobiliario utilizando tecnologías como Python Django y bases de datos PostgreSQL nos permitirá adquirir y mejorar habilidades en la creación de aplicaciones web, además, la  integración con un modelo predictivo.</w:t>
            </w:r>
          </w:p>
          <w:p w:rsidR="00000000" w:rsidDel="00000000" w:rsidP="00000000" w:rsidRDefault="00000000" w:rsidRPr="00000000" w14:paraId="0000003A">
            <w:pPr>
              <w:jc w:val="both"/>
              <w:rPr>
                <w:i w:val="1"/>
                <w:sz w:val="20"/>
                <w:szCs w:val="20"/>
              </w:rPr>
            </w:pPr>
            <w:r w:rsidDel="00000000" w:rsidR="00000000" w:rsidRPr="00000000">
              <w:rPr>
                <w:i w:val="1"/>
                <w:sz w:val="20"/>
                <w:szCs w:val="20"/>
                <w:rtl w:val="0"/>
              </w:rPr>
              <w:t xml:space="preserve">Al finalizar el proyecto, esperamos obtener resultados concretos, como una plataforma digital funcional para la gestión de propiedades y reservas, una mayor visibilidad del negocio gracias a la promoción en línea y en la región, y una mejora en la calidad de los servicios ofrecidos a los clientes.</w:t>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3">
            <w:pPr>
              <w:spacing w:after="240" w:before="240" w:line="256.8" w:lineRule="auto"/>
              <w:rPr>
                <w:i w:val="1"/>
                <w:sz w:val="20"/>
                <w:szCs w:val="20"/>
              </w:rPr>
            </w:pPr>
            <w:r w:rsidDel="00000000" w:rsidR="00000000" w:rsidRPr="00000000">
              <w:rPr>
                <w:i w:val="1"/>
                <w:sz w:val="20"/>
                <w:szCs w:val="20"/>
                <w:rtl w:val="0"/>
              </w:rPr>
              <w:t xml:space="preserve">Como se mencionó anteriormente, el semestre tiene una duración suficiente para llevar a cabo el proyecto en su totalidad, considerando el tiempo asignado a la asignatura. Además, se cuenta con las horas necesarias para trabajar en el proyecto y completar cada una de las etapas del proceso.</w:t>
            </w:r>
          </w:p>
          <w:p w:rsidR="00000000" w:rsidDel="00000000" w:rsidP="00000000" w:rsidRDefault="00000000" w:rsidRPr="00000000" w14:paraId="00000044">
            <w:pPr>
              <w:spacing w:after="240" w:before="240" w:line="256.8" w:lineRule="auto"/>
              <w:rPr>
                <w:i w:val="1"/>
                <w:sz w:val="20"/>
                <w:szCs w:val="20"/>
              </w:rPr>
            </w:pPr>
            <w:r w:rsidDel="00000000" w:rsidR="00000000" w:rsidRPr="00000000">
              <w:rPr>
                <w:i w:val="1"/>
                <w:sz w:val="20"/>
                <w:szCs w:val="20"/>
                <w:rtl w:val="0"/>
              </w:rPr>
              <w:t xml:space="preserve">En cuanto a materiales, se requiere una base de datos PostgreSQL y tecnologías como Python y Django, los cuales están disponibles y son accesibles para su uso. También se cuenta con los conocimientos previos necesarios para utilizar estas tecnologías.</w:t>
            </w:r>
          </w:p>
          <w:p w:rsidR="00000000" w:rsidDel="00000000" w:rsidP="00000000" w:rsidRDefault="00000000" w:rsidRPr="00000000" w14:paraId="00000045">
            <w:pPr>
              <w:spacing w:after="240" w:before="240" w:line="256.8" w:lineRule="auto"/>
              <w:rPr>
                <w:i w:val="1"/>
                <w:sz w:val="20"/>
                <w:szCs w:val="20"/>
              </w:rPr>
            </w:pPr>
            <w:r w:rsidDel="00000000" w:rsidR="00000000" w:rsidRPr="00000000">
              <w:rPr>
                <w:i w:val="1"/>
                <w:sz w:val="20"/>
                <w:szCs w:val="20"/>
                <w:rtl w:val="0"/>
              </w:rPr>
              <w:t xml:space="preserve">Los factores externos que podrían facilitar nuestro desarrollo, es la experiencia previa de integrantes del equipo en el manejo de tecnologías y herramientas. Además que el equipo de trabajo cuenta con habilidades complementarias que pueden ayudar a solucionar problemas específicos durante el desarrollo del proyecto.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Los factores externos que podrían dificultar el desarrollo se encuentran posibles problemas de comunicación o coordinación en el equipo de trabajo y posibles problemas técnicos o fallas en la tecnología utilizada. Para solucionar esto, se planificarán tiempos y fechas específicas para realizar pruebas, reuniones para coordinar y buscar una solución en conjunto.</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E">
            <w:pPr>
              <w:spacing w:after="240" w:before="240" w:lineRule="auto"/>
              <w:jc w:val="both"/>
              <w:rPr>
                <w:i w:val="1"/>
                <w:sz w:val="20"/>
                <w:szCs w:val="20"/>
              </w:rPr>
            </w:pPr>
            <w:r w:rsidDel="00000000" w:rsidR="00000000" w:rsidRPr="00000000">
              <w:rPr>
                <w:i w:val="1"/>
                <w:sz w:val="20"/>
                <w:szCs w:val="20"/>
                <w:rtl w:val="0"/>
              </w:rPr>
              <w:t xml:space="preserve">Desarrollar una plataforma digital de intermediación inmobiliaria que facilite y agilice el proceso de búsqueda y reserva de propiedades para clientes de la región Metropolitana, específicamente de la zona Nororiente de Santiago.</w:t>
            </w:r>
          </w:p>
          <w:p w:rsidR="00000000" w:rsidDel="00000000" w:rsidP="00000000" w:rsidRDefault="00000000" w:rsidRPr="00000000" w14:paraId="0000004F">
            <w:pPr>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2">
            <w:pPr>
              <w:spacing w:after="240" w:before="240" w:lineRule="auto"/>
              <w:ind w:left="360" w:firstLine="0"/>
              <w:jc w:val="both"/>
              <w:rPr>
                <w:i w:val="1"/>
                <w:sz w:val="20"/>
                <w:szCs w:val="20"/>
              </w:rPr>
            </w:pPr>
            <w:r w:rsidDel="00000000" w:rsidR="00000000" w:rsidRPr="00000000">
              <w:rPr>
                <w:i w:val="1"/>
                <w:sz w:val="20"/>
                <w:szCs w:val="20"/>
                <w:rtl w:val="0"/>
              </w:rPr>
              <w:t xml:space="preserve">1.</w:t>
            </w:r>
            <w:r w:rsidDel="00000000" w:rsidR="00000000" w:rsidRPr="00000000">
              <w:rPr>
                <w:i w:val="1"/>
                <w:sz w:val="14"/>
                <w:szCs w:val="14"/>
                <w:rtl w:val="0"/>
              </w:rPr>
              <w:t xml:space="preserve">  </w:t>
              <w:tab/>
            </w:r>
            <w:r w:rsidDel="00000000" w:rsidR="00000000" w:rsidRPr="00000000">
              <w:rPr>
                <w:i w:val="1"/>
                <w:sz w:val="20"/>
                <w:szCs w:val="20"/>
                <w:rtl w:val="0"/>
              </w:rPr>
              <w:t xml:space="preserve">Realizar un estudio de las zonas con propiedades para compra que se encuentren disponibles.</w:t>
            </w:r>
          </w:p>
          <w:p w:rsidR="00000000" w:rsidDel="00000000" w:rsidP="00000000" w:rsidRDefault="00000000" w:rsidRPr="00000000" w14:paraId="00000053">
            <w:pPr>
              <w:spacing w:after="240" w:before="240" w:lineRule="auto"/>
              <w:ind w:left="360" w:firstLine="0"/>
              <w:jc w:val="both"/>
              <w:rPr>
                <w:i w:val="1"/>
                <w:sz w:val="20"/>
                <w:szCs w:val="20"/>
              </w:rPr>
            </w:pPr>
            <w:r w:rsidDel="00000000" w:rsidR="00000000" w:rsidRPr="00000000">
              <w:rPr>
                <w:i w:val="1"/>
                <w:sz w:val="20"/>
                <w:szCs w:val="20"/>
                <w:rtl w:val="0"/>
              </w:rPr>
              <w:t xml:space="preserve">2.</w:t>
            </w:r>
            <w:r w:rsidDel="00000000" w:rsidR="00000000" w:rsidRPr="00000000">
              <w:rPr>
                <w:i w:val="1"/>
                <w:sz w:val="14"/>
                <w:szCs w:val="14"/>
                <w:rtl w:val="0"/>
              </w:rPr>
              <w:t xml:space="preserve">  </w:t>
              <w:tab/>
            </w:r>
            <w:r w:rsidDel="00000000" w:rsidR="00000000" w:rsidRPr="00000000">
              <w:rPr>
                <w:i w:val="1"/>
                <w:sz w:val="20"/>
                <w:szCs w:val="20"/>
                <w:rtl w:val="0"/>
              </w:rPr>
              <w:t xml:space="preserve">Realizar una evaluación y selección de las propiedades disponibles para el alojamiento, en función de su ubicación, infraestructura y disponibilidad.</w:t>
            </w:r>
          </w:p>
          <w:p w:rsidR="00000000" w:rsidDel="00000000" w:rsidP="00000000" w:rsidRDefault="00000000" w:rsidRPr="00000000" w14:paraId="00000054">
            <w:pPr>
              <w:spacing w:after="240" w:before="240" w:lineRule="auto"/>
              <w:ind w:left="360" w:firstLine="0"/>
              <w:jc w:val="both"/>
              <w:rPr>
                <w:i w:val="1"/>
                <w:sz w:val="20"/>
                <w:szCs w:val="20"/>
              </w:rPr>
            </w:pPr>
            <w:r w:rsidDel="00000000" w:rsidR="00000000" w:rsidRPr="00000000">
              <w:rPr>
                <w:i w:val="1"/>
                <w:sz w:val="20"/>
                <w:szCs w:val="20"/>
                <w:rtl w:val="0"/>
              </w:rPr>
              <w:t xml:space="preserve">3.</w:t>
            </w:r>
            <w:r w:rsidDel="00000000" w:rsidR="00000000" w:rsidRPr="00000000">
              <w:rPr>
                <w:i w:val="1"/>
                <w:sz w:val="14"/>
                <w:szCs w:val="14"/>
                <w:rtl w:val="0"/>
              </w:rPr>
              <w:t xml:space="preserve">  </w:t>
              <w:tab/>
            </w:r>
            <w:r w:rsidDel="00000000" w:rsidR="00000000" w:rsidRPr="00000000">
              <w:rPr>
                <w:i w:val="1"/>
                <w:sz w:val="20"/>
                <w:szCs w:val="20"/>
                <w:rtl w:val="0"/>
              </w:rPr>
              <w:t xml:space="preserve">Desarrollar una aplicación web que permita la visualización de la búsqueda de una propiedad con ciertas características para entregar un valor aproximado. </w:t>
            </w:r>
          </w:p>
          <w:p w:rsidR="00000000" w:rsidDel="00000000" w:rsidP="00000000" w:rsidRDefault="00000000" w:rsidRPr="00000000" w14:paraId="0000005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Se utilizará metodología ágil, específicamente Scrum, de esta manera podremos ir iterando cada 2 semanas para ver entregables.</w:t>
            </w:r>
          </w:p>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Se establecerán sprints de una duración de 2 semanas, considerando Dailys de lunes a viernes a las 9pm. vía Google Meet, excepto los miércoles las cuales serán de forma presencial en DuocUc.</w:t>
            </w:r>
          </w:p>
          <w:p w:rsidR="00000000" w:rsidDel="00000000" w:rsidP="00000000" w:rsidRDefault="00000000" w:rsidRPr="00000000" w14:paraId="0000005E">
            <w:pPr>
              <w:jc w:val="both"/>
              <w:rPr>
                <w:i w:val="1"/>
                <w:sz w:val="20"/>
                <w:szCs w:val="20"/>
              </w:rPr>
            </w:pPr>
            <w:r w:rsidDel="00000000" w:rsidR="00000000" w:rsidRPr="00000000">
              <w:rPr>
                <w:i w:val="1"/>
                <w:sz w:val="20"/>
                <w:szCs w:val="20"/>
                <w:rtl w:val="0"/>
              </w:rPr>
              <w:t xml:space="preserve">Para los roles siguiendo la metodología será de la siguiente manera:</w:t>
            </w:r>
          </w:p>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Product Owner: Alex Baeza</w:t>
            </w:r>
          </w:p>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Scrum Master: Constanza Vilaza</w:t>
            </w:r>
          </w:p>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Equipo </w:t>
            </w:r>
            <w:r w:rsidDel="00000000" w:rsidR="00000000" w:rsidRPr="00000000">
              <w:rPr>
                <w:i w:val="1"/>
                <w:sz w:val="20"/>
                <w:szCs w:val="20"/>
                <w:rtl w:val="0"/>
              </w:rPr>
              <w:t xml:space="preserve">DEV</w:t>
            </w:r>
            <w:r w:rsidDel="00000000" w:rsidR="00000000" w:rsidRPr="00000000">
              <w:rPr>
                <w:i w:val="1"/>
                <w:sz w:val="20"/>
                <w:szCs w:val="20"/>
                <w:rtl w:val="0"/>
              </w:rPr>
              <w:t xml:space="preserve">: Marco Puga, Alex Baeza y Constanza Vilaza</w:t>
            </w:r>
          </w:p>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Dentro de todo el proyecto los 3 como equipo trabajaremos en conjunto para completar las tareas o subtareas que se desglosen de las historias de usuario definidas. </w:t>
            </w:r>
          </w:p>
          <w:p w:rsidR="00000000" w:rsidDel="00000000" w:rsidP="00000000" w:rsidRDefault="00000000" w:rsidRPr="00000000" w14:paraId="0000006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Dataset de zona oriente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dataset.xlsx</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color w:val="4472c4"/>
                <w:sz w:val="18"/>
                <w:szCs w:val="18"/>
              </w:rPr>
            </w:pPr>
            <w:r w:rsidDel="00000000" w:rsidR="00000000" w:rsidRPr="00000000">
              <w:rPr>
                <w:b w:val="1"/>
                <w:color w:val="1f3864"/>
                <w:rtl w:val="0"/>
              </w:rPr>
              <w:t xml:space="preserve">Excel con la información que fue obtenida a través de scrapping</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realiza scrapping para obtener dataset de departamentos que están en venta en la zona oriente.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Notebook</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notebook.py</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Notebook con modelo predictivo </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realiza modelo predictivo para ver factibilidad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HomeHub </w:t>
            </w:r>
            <w:sdt>
              <w:sdtPr>
                <w:tag w:val="goog_rdk_0"/>
              </w:sdtPr>
              <w:sdtContent>
                <w:ins w:author="MARCO . PUGA AVILA" w:id="0" w:date="2024-08-31T00:20:43Z">
                  <w:r w:rsidDel="00000000" w:rsidR="00000000" w:rsidRPr="00000000">
                    <w:rPr>
                      <w:b w:val="1"/>
                      <w:color w:val="1f3864"/>
                      <w:rtl w:val="0"/>
                    </w:rPr>
                    <w:t xml:space="preserve">(pendiente)</w:t>
                  </w:r>
                </w:ins>
              </w:sdtContent>
            </w:sdt>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 funcional</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realiza plataforma web para visualización de departamentos</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Software</w:t>
            </w:r>
            <w:r w:rsidDel="00000000" w:rsidR="00000000" w:rsidRPr="00000000">
              <w:rPr>
                <w:rtl w:val="0"/>
              </w:rPr>
            </w:r>
          </w:p>
        </w:tc>
        <w:tc>
          <w:tcPr/>
          <w:p w:rsidR="00000000" w:rsidDel="00000000" w:rsidP="00000000" w:rsidRDefault="00000000" w:rsidRPr="00000000" w14:paraId="0000008F">
            <w:pPr>
              <w:jc w:val="both"/>
              <w:rPr>
                <w:b w:val="1"/>
                <w:sz w:val="18"/>
                <w:szCs w:val="18"/>
              </w:rPr>
            </w:pPr>
            <w:r w:rsidDel="00000000" w:rsidR="00000000" w:rsidRPr="00000000">
              <w:rPr>
                <w:i w:val="1"/>
                <w:color w:val="548dd4"/>
                <w:sz w:val="18"/>
                <w:szCs w:val="18"/>
                <w:rtl w:val="0"/>
              </w:rPr>
              <w:t xml:space="preserve">Planificación del proyecto</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i w:val="1"/>
                <w:color w:val="548dd4"/>
                <w:sz w:val="18"/>
                <w:szCs w:val="18"/>
                <w:rtl w:val="0"/>
              </w:rPr>
              <w:t xml:space="preserve">Definir el alcance, objetivos, y cronograma del proyecto.</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Tiempo, herramientas de gestión de proyectos.</w:t>
            </w:r>
            <w:r w:rsidDel="00000000" w:rsidR="00000000" w:rsidRPr="00000000">
              <w:rPr>
                <w:rFonts w:ascii="Calibri" w:cs="Calibri" w:eastAsia="Calibri" w:hAnsi="Calibri"/>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b w:val="1"/>
                <w:sz w:val="18"/>
                <w:szCs w:val="18"/>
              </w:rPr>
            </w:pPr>
            <w:r w:rsidDel="00000000" w:rsidR="00000000" w:rsidRPr="00000000">
              <w:rPr>
                <w:i w:val="1"/>
                <w:color w:val="548dd4"/>
                <w:sz w:val="18"/>
                <w:szCs w:val="18"/>
                <w:rtl w:val="0"/>
              </w:rPr>
              <w:t xml:space="preserve">Equipo completo</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i w:val="1"/>
                <w:color w:val="548dd4"/>
                <w:sz w:val="18"/>
                <w:szCs w:val="18"/>
                <w:rtl w:val="0"/>
              </w:rPr>
              <w:t xml:space="preserve">Es importante definir bien los objetivos para evitar desviaciones. Realizando una correcta toma de requerimientos.</w:t>
            </w: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Minería de Datos</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Scraping de Datos</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el scraping de propiedades de la zona oriente de Santiago utilizando Selenium , BeautifulSoup y pandas.</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VScode</w:t>
            </w:r>
            <w:r w:rsidDel="00000000" w:rsidR="00000000" w:rsidRPr="00000000">
              <w:rPr>
                <w:i w:val="1"/>
                <w:color w:val="548dd4"/>
                <w:sz w:val="18"/>
                <w:szCs w:val="18"/>
                <w:rtl w:val="0"/>
              </w:rPr>
              <w:t xml:space="preserve">, Python, Webdriver Selenium, BeautifulSoup, tiempo. </w:t>
            </w: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completo</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 </w:t>
            </w:r>
            <w:r w:rsidDel="00000000" w:rsidR="00000000" w:rsidRPr="00000000">
              <w:rPr>
                <w:i w:val="1"/>
                <w:color w:val="548dd4"/>
                <w:sz w:val="18"/>
                <w:szCs w:val="18"/>
                <w:rtl w:val="0"/>
              </w:rPr>
              <w:t xml:space="preserve">Scraping</w:t>
            </w:r>
            <w:r w:rsidDel="00000000" w:rsidR="00000000" w:rsidRPr="00000000">
              <w:rPr>
                <w:i w:val="1"/>
                <w:color w:val="548dd4"/>
                <w:sz w:val="18"/>
                <w:szCs w:val="18"/>
                <w:rtl w:val="0"/>
              </w:rPr>
              <w:t xml:space="preserve"> al sitio web TocToc, extrayendo información de propiedades en ventas publicadas.</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Modelos de Datos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Limpieza y Preparación del Dataset</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Procesar los datos obtenidos mediante scraping, eliminar inconsistencias y preparar el dataset para su uso en el modelo predictivo.</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Python, pandas,, </w:t>
            </w:r>
            <w:r w:rsidDel="00000000" w:rsidR="00000000" w:rsidRPr="00000000">
              <w:rPr>
                <w:i w:val="1"/>
                <w:color w:val="548dd4"/>
                <w:sz w:val="18"/>
                <w:szCs w:val="18"/>
                <w:rtl w:val="0"/>
              </w:rPr>
              <w:t xml:space="preserve">Sitio Web(Toc Toc) ,Python, panda, Excel y, tiempo.</w:t>
            </w: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i w:val="1"/>
                <w:color w:val="548dd4"/>
                <w:sz w:val="18"/>
                <w:szCs w:val="18"/>
                <w:rtl w:val="0"/>
              </w:rPr>
              <w:t xml:space="preserve">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Alex Baeza</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 dataset debe estar limpio para que el modelo predictivo funcione correctamente</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Programación de Software</w:t>
            </w:r>
          </w:p>
        </w:tc>
        <w:tc>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Desarrollo del Modelo Predictivo</w:t>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Desarrollar una aplicación web con Django que permita la visualización y búsqueda de propiedades.</w:t>
            </w:r>
          </w:p>
        </w:tc>
        <w:tc>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Python, scikit-learn, tiempo.</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El éxito del proyecto depende de la precisión del modelo.</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Desarrollo de Software y Programación Web</w:t>
            </w:r>
            <w:r w:rsidDel="00000000" w:rsidR="00000000" w:rsidRPr="00000000">
              <w:rPr>
                <w:rtl w:val="0"/>
              </w:rPr>
            </w:r>
          </w:p>
        </w:tc>
        <w:tc>
          <w:tcPr/>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Desarrollo de la Aplicación Web</w:t>
            </w:r>
            <w:r w:rsidDel="00000000" w:rsidR="00000000" w:rsidRPr="00000000">
              <w:rPr>
                <w:rtl w:val="0"/>
              </w:rPr>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Desarrollar una aplicación web con Django que permita la visualización y búsqueda de propiedades.</w:t>
            </w: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Python, Django, PostgreSQL, tiempo</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La aplicación debe ser intuitiva y fácil de usar.</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Análisis y Planificación de Requerimientos</w:t>
            </w:r>
          </w:p>
        </w:tc>
        <w:tc>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Pruebas y Validación</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Realización de pruebas unitarias, de integración y validación del sistema.</w:t>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Herramientas de testing, tiempo.</w:t>
            </w:r>
          </w:p>
        </w:tc>
        <w:tc>
          <w:tcPr>
            <w:tcBorders>
              <w:right w:color="ffffff" w:space="0" w:sz="4" w:val="single"/>
            </w:tcBorders>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Equipo completo</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Las pruebas son fundamentales para garantizar la calidad .</w:t>
            </w:r>
          </w:p>
        </w:tc>
      </w:tr>
      <w:tr>
        <w:trPr>
          <w:cantSplit w:val="0"/>
          <w:tblHeader w:val="0"/>
        </w:trPr>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Calidad de Software</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Documentación del Proyecto</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Elaboración de la documentación técnica y del usuario final para el proyecto.</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Herramientas de documentación, tiempo.</w:t>
            </w:r>
          </w:p>
        </w:tc>
        <w:tc>
          <w:tcPr>
            <w:tcBorders>
              <w:right w:color="ffffff" w:space="0" w:sz="4" w:val="single"/>
            </w:tcBorders>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Constanza</w:t>
            </w:r>
            <w:r w:rsidDel="00000000" w:rsidR="00000000" w:rsidRPr="00000000">
              <w:rPr>
                <w:i w:val="1"/>
                <w:color w:val="548dd4"/>
                <w:sz w:val="18"/>
                <w:szCs w:val="18"/>
                <w:rtl w:val="0"/>
              </w:rPr>
              <w:t xml:space="preserve"> Vilaza</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La documentación debe ser clara, concisa y comprensible.</w:t>
            </w:r>
          </w:p>
        </w:tc>
      </w:tr>
      <w:tr>
        <w:trPr>
          <w:cantSplit w:val="0"/>
          <w:tblHeader w:val="0"/>
        </w:trPr>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Cierre</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Integración de modelo predictivo con la plataforma. </w:t>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Integración de modelo predictivo con la plataforma. Realizar la integración de mapa interactivo con plataforma web y la conexión a la Base de Datos PostgreSQL, API Google Maps y MVC.s</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Python, Django, PostgreSQL, Google Maps API, tiempo.</w:t>
            </w:r>
          </w:p>
        </w:tc>
        <w:tc>
          <w:tcPr>
            <w:tcBorders>
              <w:right w:color="ffffff" w:space="0" w:sz="4" w:val="single"/>
            </w:tcBorders>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Es importante que la integración sea fluida y eficiente para asegurar que todos los componentes funcionen correctamente en conjunto.</w:t>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b w:val="1"/>
          <w:sz w:val="24"/>
          <w:szCs w:val="24"/>
        </w:rPr>
        <w:drawing>
          <wp:inline distB="114300" distT="114300" distL="114300" distR="114300">
            <wp:extent cx="6304920" cy="1598156"/>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04920" cy="1598156"/>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Ut1j6vGRXSf6z2eiwtQNPwE2A==">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